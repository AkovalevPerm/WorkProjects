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5224" w14:textId="77777777" w:rsidR="00003E3C" w:rsidRPr="00C46A3E" w:rsidRDefault="00003E3C" w:rsidP="00C46A3E">
      <w:pPr>
        <w:jc w:val="center"/>
        <w:rPr>
          <w:b/>
          <w:lang w:val="ru-RU"/>
        </w:rPr>
      </w:pPr>
      <w:r w:rsidRPr="00C46A3E">
        <w:rPr>
          <w:b/>
          <w:lang w:val="ru-RU"/>
        </w:rPr>
        <w:t>Архитектура</w:t>
      </w:r>
    </w:p>
    <w:p w14:paraId="1E5519DA" w14:textId="77777777" w:rsidR="00003E3C" w:rsidRDefault="00003E3C" w:rsidP="00151B18">
      <w:pPr>
        <w:rPr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7BD89D2E" wp14:editId="4012EDEA">
                <wp:extent cx="588645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6200" y="161925"/>
                            <a:ext cx="56959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A55BC" w14:textId="77777777" w:rsidR="00003E3C" w:rsidRDefault="00003E3C" w:rsidP="00003E3C">
                              <w:pPr>
                                <w:spacing w:after="0"/>
                                <w:jc w:val="center"/>
                              </w:pPr>
                              <w:r>
                                <w:t>ESB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76200" y="1247775"/>
                            <a:ext cx="56959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84D2D" w14:textId="77777777" w:rsidR="00A80F32" w:rsidRPr="00A80F32" w:rsidRDefault="00A80F32" w:rsidP="00A80F32">
                              <w:pPr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Адаптер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трелка вниз 4"/>
                        <wps:cNvSpPr/>
                        <wps:spPr>
                          <a:xfrm>
                            <a:off x="2743200" y="800099"/>
                            <a:ext cx="333375" cy="3524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6199" y="2076449"/>
                            <a:ext cx="126682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7939" w14:textId="77777777" w:rsidR="00A80F32" w:rsidRPr="00A80F32" w:rsidRDefault="00A80F32" w:rsidP="00A80F32">
                              <w:pPr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Обработчик типа «Получение значений внешних справочников»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427775" y="2075474"/>
                            <a:ext cx="146782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A056D" w14:textId="77777777" w:rsidR="00A80F32" w:rsidRPr="00A80F32" w:rsidRDefault="00A80F32" w:rsidP="00A80F32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Обработчик типа «Обработка запроса на отправку изменений за период»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970825" y="2075475"/>
                            <a:ext cx="146748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6E0E3" w14:textId="77777777" w:rsidR="00A80F32" w:rsidRPr="00A80F32" w:rsidRDefault="00A80F32" w:rsidP="00A80F32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Обработчик типа «</w:t>
                              </w:r>
                              <w:r w:rsidRPr="00A80F32"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Отправка конкретного значения по PK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505325" y="2075474"/>
                            <a:ext cx="126682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975BC" w14:textId="77777777" w:rsidR="00A80F32" w:rsidRPr="00A80F32" w:rsidRDefault="00A80F32" w:rsidP="00A80F32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Обработчик типа «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PK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личности»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BD89D2E" id="Полотно 1" o:spid="_x0000_s1026" editas="canvas" style="width:463.5pt;height:252pt;mso-position-horizontal-relative:char;mso-position-vertical-relative:line" coordsize="58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62;top:1619;width:5695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14:paraId="0F8A55BC" w14:textId="77777777" w:rsidR="00003E3C" w:rsidRDefault="00003E3C" w:rsidP="00003E3C">
                        <w:pPr>
                          <w:spacing w:after="0"/>
                          <w:jc w:val="center"/>
                        </w:pPr>
                        <w:r>
                          <w:t>ESB</w:t>
                        </w:r>
                      </w:p>
                    </w:txbxContent>
                  </v:textbox>
                </v:rect>
                <v:rect id="Прямоугольник 3" o:spid="_x0000_s1029" style="position:absolute;left:762;top:12477;width:5695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9bbb59 [3206]" strokecolor="#4e6128 [1606]" strokeweight="2pt">
                  <v:textbox>
                    <w:txbxContent>
                      <w:p w14:paraId="4AE84D2D" w14:textId="77777777" w:rsidR="00A80F32" w:rsidRPr="00A80F32" w:rsidRDefault="00A80F32" w:rsidP="00A80F32">
                        <w:pPr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Адаптер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4" o:spid="_x0000_s1030" type="#_x0000_t67" style="position:absolute;left:27432;top:8000;width:3333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hZsQA&#10;AADaAAAADwAAAGRycy9kb3ducmV2LnhtbESPT2sCMRTE74LfIbxCL0Wz1lJ0NYotaHuR+g/Pz83r&#10;ZnHzsiRRt9++KRQ8DjPzG2Y6b20truRD5VjBoJ+BIC6crrhUcNgveyMQISJrrB2Tgh8KMJ91O1PM&#10;tbvxlq67WIoE4ZCjAhNjk0sZCkMWQ981xMn7dt5iTNKXUnu8Jbit5XOWvUqLFacFgw29GyrOu4tV&#10;cFkf/fJjVH8NTtXwya8Wb+PN3ij1+NAuJiAitfEe/m9/agUv8Hcl3Q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4WbEAAAA2gAAAA8AAAAAAAAAAAAAAAAAmAIAAGRycy9k&#10;b3ducmV2LnhtbFBLBQYAAAAABAAEAPUAAACJAwAAAAA=&#10;" adj="11384" fillcolor="#4f81bd [3204]" strokecolor="#243f60 [1604]" strokeweight="2pt"/>
                <v:rect id="Прямоугольник 5" o:spid="_x0000_s1031" style="position:absolute;left:761;top:20764;width:12669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>
                  <v:textbox>
                    <w:txbxContent>
                      <w:p w14:paraId="1FFC7939" w14:textId="77777777" w:rsidR="00A80F32" w:rsidRPr="00A80F32" w:rsidRDefault="00A80F32" w:rsidP="00A80F32">
                        <w:pPr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Обработчик типа «Получение значений внешних справочников»</w:t>
                        </w:r>
                      </w:p>
                    </w:txbxContent>
                  </v:textbox>
                </v:rect>
                <v:rect id="Прямоугольник 6" o:spid="_x0000_s1032" style="position:absolute;left:14277;top:20754;width:14679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9bbb59 [3206]" strokecolor="#4e6128 [1606]" strokeweight="2pt">
                  <v:textbox>
                    <w:txbxContent>
                      <w:p w14:paraId="626A056D" w14:textId="77777777" w:rsidR="00A80F32" w:rsidRPr="00A80F32" w:rsidRDefault="00A80F32" w:rsidP="00A80F32">
                        <w:pPr>
                          <w:pStyle w:val="a4"/>
                          <w:spacing w:before="0" w:beforeAutospacing="0" w:after="0" w:afterAutospacing="0" w:line="276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Обработчик типа «Обработка запроса на отправку изменений за период»</w:t>
                        </w:r>
                      </w:p>
                    </w:txbxContent>
                  </v:textbox>
                </v:rect>
                <v:rect id="Прямоугольник 7" o:spid="_x0000_s1033" style="position:absolute;left:29708;top:20754;width:14675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m9cIA&#10;AADaAAAADwAAAGRycy9kb3ducmV2LnhtbESPQWvCQBSE7wX/w/IEb82mFaxE1xAEoaUno9Lra/a5&#10;Cc2+Dbtbjf31bqHQ4zAz3zDrcrS9uJAPnWMFT1kOgrhxumOj4HjYPS5BhIissXdMCm4UoNxMHtZY&#10;aHflPV3qaESCcChQQRvjUEgZmpYshswNxMk7O28xJumN1B6vCW57+ZznC2mx47TQ4kDblpqv+tsm&#10;yoLrk/PyVh3e/c+b/fwIxsyVmk3HagUi0hj/w3/tV63gBX6vpBs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ub1wgAAANoAAAAPAAAAAAAAAAAAAAAAAJgCAABkcnMvZG93&#10;bnJldi54bWxQSwUGAAAAAAQABAD1AAAAhwMAAAAA&#10;" fillcolor="#9bbb59 [3206]" strokecolor="#4e6128 [1606]" strokeweight="2pt">
                  <v:textbox>
                    <w:txbxContent>
                      <w:p w14:paraId="11D6E0E3" w14:textId="77777777" w:rsidR="00A80F32" w:rsidRPr="00A80F32" w:rsidRDefault="00A80F32" w:rsidP="00A80F32">
                        <w:pPr>
                          <w:pStyle w:val="a4"/>
                          <w:spacing w:before="0" w:beforeAutospacing="0" w:after="0" w:afterAutospacing="0" w:line="276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Обработчик типа «</w:t>
                        </w:r>
                        <w:r w:rsidRPr="00A80F32"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Отправка конкретного значения по PK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rect id="Прямоугольник 8" o:spid="_x0000_s1034" style="position:absolute;left:45053;top:20754;width:12668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yh8EA&#10;AADaAAAADwAAAGRycy9kb3ducmV2LnhtbESPwWoCMRCG7wXfIYzQW81aQWRrFCkIFU9dFa/jZppd&#10;upksSdS1T985FHoc/vm/mW+5HnynbhRTG9jAdFKAIq6DbdkZOB62LwtQKSNb7AKTgQclWK9GT0ss&#10;bbjzJ92q7JRAOJVooMm5L7VOdUMe0yT0xJJ9hegxyxidthHvAvedfi2KufbYslxosKf3hurv6uqF&#10;MufqFKJ+bA77+LPzl3NybmbM83jYvIHKNOT/5b/2hzUgv4qKaI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cofBAAAA2gAAAA8AAAAAAAAAAAAAAAAAmAIAAGRycy9kb3du&#10;cmV2LnhtbFBLBQYAAAAABAAEAPUAAACGAwAAAAA=&#10;" fillcolor="#9bbb59 [3206]" strokecolor="#4e6128 [1606]" strokeweight="2pt">
                  <v:textbox>
                    <w:txbxContent>
                      <w:p w14:paraId="2E6975BC" w14:textId="77777777" w:rsidR="00A80F32" w:rsidRPr="00A80F32" w:rsidRDefault="00A80F32" w:rsidP="00A80F32">
                        <w:pPr>
                          <w:pStyle w:val="a4"/>
                          <w:spacing w:before="0" w:beforeAutospacing="0" w:after="0" w:afterAutospacing="0" w:line="276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Обработчик типа «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PK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личности»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CD93D1" w14:textId="77777777" w:rsidR="00C46A3E" w:rsidRDefault="00C46A3E" w:rsidP="00C46A3E">
      <w:pPr>
        <w:spacing w:after="0" w:line="240" w:lineRule="auto"/>
      </w:pPr>
      <w:r>
        <w:t>I</w:t>
      </w:r>
      <w:r>
        <w:rPr>
          <w:lang w:val="ru-RU"/>
        </w:rPr>
        <w:t>Обработчик</w:t>
      </w:r>
    </w:p>
    <w:p w14:paraId="06AC87AE" w14:textId="77777777" w:rsidR="00C46A3E" w:rsidRDefault="00C46A3E" w:rsidP="00C46A3E">
      <w:pPr>
        <w:spacing w:after="0" w:line="240" w:lineRule="auto"/>
      </w:pPr>
      <w:r>
        <w:t>{</w:t>
      </w:r>
    </w:p>
    <w:p w14:paraId="23DDCE04" w14:textId="77777777" w:rsidR="00C46A3E" w:rsidRDefault="00C46A3E" w:rsidP="00C46A3E">
      <w:pPr>
        <w:spacing w:after="0" w:line="240" w:lineRule="auto"/>
      </w:pPr>
      <w:commentRangeStart w:id="0"/>
      <w:proofErr w:type="spellStart"/>
      <w:r>
        <w:t>Guid</w:t>
      </w:r>
      <w:proofErr w:type="spellEnd"/>
      <w:r>
        <w:t xml:space="preserve"> </w:t>
      </w:r>
      <w:proofErr w:type="spellStart"/>
      <w:r>
        <w:t>MessageType</w:t>
      </w:r>
      <w:commentRangeEnd w:id="0"/>
      <w:proofErr w:type="spellEnd"/>
      <w:r w:rsidR="00D15B85">
        <w:rPr>
          <w:rStyle w:val="a7"/>
        </w:rPr>
        <w:commentReference w:id="0"/>
      </w:r>
    </w:p>
    <w:p w14:paraId="0F3544F3" w14:textId="77777777" w:rsidR="00C46A3E" w:rsidRDefault="00C46A3E" w:rsidP="00C46A3E">
      <w:pPr>
        <w:spacing w:after="0"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ProcessMessage</w:t>
      </w:r>
      <w:proofErr w:type="spellEnd"/>
      <w:r>
        <w:t>(message)</w:t>
      </w:r>
    </w:p>
    <w:p w14:paraId="09A2DB6C" w14:textId="77777777" w:rsidR="00C46A3E" w:rsidRDefault="00C46A3E" w:rsidP="00C46A3E">
      <w:pPr>
        <w:spacing w:after="0" w:line="240" w:lineRule="auto"/>
      </w:pPr>
      <w:r>
        <w:t>}</w:t>
      </w:r>
    </w:p>
    <w:p w14:paraId="47C87A1A" w14:textId="77777777" w:rsidR="00C46A3E" w:rsidRDefault="00C46A3E" w:rsidP="00C46A3E">
      <w:pPr>
        <w:spacing w:after="0" w:line="240" w:lineRule="auto"/>
      </w:pPr>
    </w:p>
    <w:p w14:paraId="7101164D" w14:textId="77777777" w:rsidR="00C46A3E" w:rsidRPr="00C46A3E" w:rsidRDefault="00C46A3E" w:rsidP="00C46A3E">
      <w:pPr>
        <w:spacing w:after="0" w:line="240" w:lineRule="auto"/>
        <w:rPr>
          <w:lang w:val="ru-RU"/>
        </w:rPr>
      </w:pPr>
      <w:r>
        <w:rPr>
          <w:lang w:val="ru-RU"/>
        </w:rPr>
        <w:t xml:space="preserve">При получении сообщения адаптером ищем </w:t>
      </w:r>
      <w:r>
        <w:t>I</w:t>
      </w:r>
      <w:r>
        <w:rPr>
          <w:lang w:val="ru-RU"/>
        </w:rPr>
        <w:t xml:space="preserve">Обработчик с </w:t>
      </w:r>
      <w:proofErr w:type="spellStart"/>
      <w:r>
        <w:t>MessageType</w:t>
      </w:r>
      <w:proofErr w:type="spellEnd"/>
      <w:r>
        <w:rPr>
          <w:lang w:val="ru-RU"/>
        </w:rPr>
        <w:t xml:space="preserve"> полученного сообщения и выполняем </w:t>
      </w:r>
      <w:proofErr w:type="spellStart"/>
      <w:r>
        <w:t>ProcessMessage</w:t>
      </w:r>
      <w:proofErr w:type="spellEnd"/>
      <w:r>
        <w:rPr>
          <w:lang w:val="ru-RU"/>
        </w:rPr>
        <w:t>. Результат выполнения передаем в шину как результат обработки сообщения.</w:t>
      </w:r>
    </w:p>
    <w:p w14:paraId="51C18687" w14:textId="77777777" w:rsidR="00C46A3E" w:rsidRDefault="00C46A3E" w:rsidP="00C46A3E">
      <w:pPr>
        <w:spacing w:after="0" w:line="240" w:lineRule="auto"/>
        <w:rPr>
          <w:lang w:val="ru-RU"/>
        </w:rPr>
      </w:pPr>
    </w:p>
    <w:p w14:paraId="0852BAF1" w14:textId="77777777" w:rsidR="00C46A3E" w:rsidRPr="00C46A3E" w:rsidRDefault="00E02CF8" w:rsidP="00C46A3E">
      <w:pPr>
        <w:jc w:val="center"/>
        <w:rPr>
          <w:b/>
          <w:lang w:val="ru-RU"/>
        </w:rPr>
      </w:pPr>
      <w:r>
        <w:rPr>
          <w:b/>
          <w:lang w:val="ru-RU"/>
        </w:rPr>
        <w:t>Задачи</w:t>
      </w:r>
    </w:p>
    <w:p w14:paraId="68DA777B" w14:textId="77777777" w:rsidR="00C325D2" w:rsidRDefault="00151B18" w:rsidP="00151B1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адаптера для работы с шиной</w:t>
      </w:r>
    </w:p>
    <w:p w14:paraId="202691E9" w14:textId="77777777" w:rsidR="00151B18" w:rsidRDefault="00151B18" w:rsidP="00151B18">
      <w:pPr>
        <w:rPr>
          <w:lang w:val="ru-RU"/>
        </w:rPr>
      </w:pPr>
      <w:r>
        <w:rPr>
          <w:lang w:val="ru-RU"/>
        </w:rPr>
        <w:t xml:space="preserve">Требуется создать адаптер, который умеет принимать </w:t>
      </w:r>
      <w:r w:rsidR="00E02CF8">
        <w:rPr>
          <w:lang w:val="ru-RU"/>
        </w:rPr>
        <w:t xml:space="preserve">сообщения </w:t>
      </w:r>
      <w:r>
        <w:rPr>
          <w:lang w:val="ru-RU"/>
        </w:rPr>
        <w:t xml:space="preserve">из </w:t>
      </w:r>
      <w:commentRangeStart w:id="1"/>
      <w:r w:rsidR="00E02CF8">
        <w:rPr>
          <w:lang w:val="ru-RU"/>
        </w:rPr>
        <w:t>шины</w:t>
      </w:r>
      <w:r>
        <w:rPr>
          <w:lang w:val="ru-RU"/>
        </w:rPr>
        <w:t xml:space="preserve"> по подписке</w:t>
      </w:r>
      <w:r w:rsidR="00E02CF8">
        <w:rPr>
          <w:lang w:val="ru-RU"/>
        </w:rPr>
        <w:t xml:space="preserve"> </w:t>
      </w:r>
      <w:commentRangeEnd w:id="1"/>
      <w:r w:rsidR="00D15B85">
        <w:rPr>
          <w:rStyle w:val="a7"/>
        </w:rPr>
        <w:commentReference w:id="1"/>
      </w:r>
      <w:r w:rsidR="00E02CF8">
        <w:rPr>
          <w:lang w:val="ru-RU"/>
        </w:rPr>
        <w:t>и обрабатывать их по следующему алгоритму:</w:t>
      </w:r>
    </w:p>
    <w:p w14:paraId="02B86486" w14:textId="77777777" w:rsidR="00E02CF8" w:rsidRPr="003A5A44" w:rsidRDefault="00E02CF8" w:rsidP="00151B18">
      <w:pPr>
        <w:rPr>
          <w:ins w:id="2" w:author="Chugunov Aleksandr" w:date="2017-11-20T12:01:00Z"/>
          <w:lang w:val="ru-RU"/>
          <w:rPrChange w:id="3" w:author="Chugunov Aleksandr" w:date="2017-11-20T12:01:00Z">
            <w:rPr>
              <w:ins w:id="4" w:author="Chugunov Aleksandr" w:date="2017-11-20T12:01:00Z"/>
            </w:rPr>
          </w:rPrChange>
        </w:rPr>
      </w:pPr>
      <w:r>
        <w:rPr>
          <w:lang w:val="ru-RU"/>
        </w:rPr>
        <w:t xml:space="preserve">При получении сообщения адаптером ищем </w:t>
      </w:r>
      <w:r>
        <w:t>I</w:t>
      </w:r>
      <w:r>
        <w:rPr>
          <w:lang w:val="ru-RU"/>
        </w:rPr>
        <w:t xml:space="preserve">Обработчик с </w:t>
      </w:r>
      <w:proofErr w:type="spellStart"/>
      <w:r>
        <w:t>MessageType</w:t>
      </w:r>
      <w:proofErr w:type="spellEnd"/>
      <w:r>
        <w:rPr>
          <w:lang w:val="ru-RU"/>
        </w:rPr>
        <w:t xml:space="preserve"> полученного сообщения и выполняем </w:t>
      </w:r>
      <w:proofErr w:type="spellStart"/>
      <w:r>
        <w:t>ProcessMessage</w:t>
      </w:r>
      <w:proofErr w:type="spellEnd"/>
      <w:r>
        <w:rPr>
          <w:lang w:val="ru-RU"/>
        </w:rPr>
        <w:t>. Результат выполнения передаем в шину как результат обработки сообщения.</w:t>
      </w:r>
    </w:p>
    <w:p w14:paraId="4074D74B" w14:textId="5460602A" w:rsidR="003A5A44" w:rsidRPr="003A5A44" w:rsidRDefault="003A5A44" w:rsidP="00151B18">
      <w:pPr>
        <w:rPr>
          <w:ins w:id="5" w:author="Smirnov Nikolay" w:date="2017-11-17T07:40:00Z"/>
          <w:lang w:val="ru-RU"/>
        </w:rPr>
      </w:pPr>
      <w:ins w:id="6" w:author="Chugunov Aleksandr" w:date="2017-11-20T12:01:00Z">
        <w:r>
          <w:rPr>
            <w:lang w:val="ru-RU"/>
          </w:rPr>
          <w:t xml:space="preserve">Пример можно глянуть тут: </w:t>
        </w:r>
        <w:bookmarkStart w:id="7" w:name="_GoBack"/>
        <w:bookmarkEnd w:id="7"/>
        <w:r w:rsidRPr="003A5A44">
          <w:rPr>
            <w:lang w:val="ru-RU"/>
          </w:rPr>
          <w:t>\PM\CODE\PM_AGPK_dev\PM\ASP.NET\FlowpointFlexberryEventReceiver\</w:t>
        </w:r>
      </w:ins>
    </w:p>
    <w:p w14:paraId="76F52A17" w14:textId="77777777" w:rsidR="002E1F24" w:rsidRPr="00151B18" w:rsidRDefault="002E1F24" w:rsidP="00151B18">
      <w:pPr>
        <w:rPr>
          <w:lang w:val="ru-RU"/>
        </w:rPr>
      </w:pPr>
      <w:ins w:id="8" w:author="Smirnov Nikolay" w:date="2017-11-17T07:41:00Z">
        <w:r>
          <w:rPr>
            <w:lang w:val="ru-RU"/>
          </w:rPr>
          <w:t xml:space="preserve">Также требуется </w:t>
        </w:r>
        <w:proofErr w:type="spellStart"/>
        <w:r>
          <w:rPr>
            <w:lang w:val="ru-RU"/>
          </w:rPr>
          <w:t>логировать</w:t>
        </w:r>
        <w:proofErr w:type="spellEnd"/>
        <w:r>
          <w:rPr>
            <w:lang w:val="ru-RU"/>
          </w:rPr>
          <w:t xml:space="preserve"> все входящие сообщения в журнале синхронизации.</w:t>
        </w:r>
      </w:ins>
    </w:p>
    <w:p w14:paraId="365CA427" w14:textId="77777777" w:rsidR="00E25F81" w:rsidRDefault="00E25F81" w:rsidP="00E02C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Реализовать классы в соответствии с типами сообщений</w:t>
      </w:r>
    </w:p>
    <w:p w14:paraId="1B123706" w14:textId="77777777" w:rsidR="00E25F81" w:rsidRPr="00E25F81" w:rsidRDefault="00E25F81" w:rsidP="00E25F81">
      <w:pPr>
        <w:rPr>
          <w:lang w:val="ru-RU"/>
        </w:rPr>
      </w:pPr>
      <w:r w:rsidRPr="00E25F81">
        <w:rPr>
          <w:lang w:val="ru-RU"/>
        </w:rPr>
        <w:t xml:space="preserve">Требуется реализовать классы в соответствии с типами сообщений, чтобы работать с ними только через </w:t>
      </w:r>
      <w:proofErr w:type="spellStart"/>
      <w:r w:rsidRPr="00E25F81">
        <w:rPr>
          <w:lang w:val="ru-RU"/>
        </w:rPr>
        <w:t>сериализацию</w:t>
      </w:r>
      <w:proofErr w:type="spellEnd"/>
      <w:r w:rsidRPr="00E25F81">
        <w:rPr>
          <w:lang w:val="ru-RU"/>
        </w:rPr>
        <w:t>\</w:t>
      </w:r>
      <w:proofErr w:type="spellStart"/>
      <w:r w:rsidRPr="00E25F81">
        <w:rPr>
          <w:lang w:val="ru-RU"/>
        </w:rPr>
        <w:t>десериализацию</w:t>
      </w:r>
      <w:proofErr w:type="spellEnd"/>
    </w:p>
    <w:p w14:paraId="24D5A644" w14:textId="77777777" w:rsidR="00151B18" w:rsidRDefault="00E02CF8" w:rsidP="00E02C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обработчика типа «</w:t>
      </w:r>
      <w:r w:rsidRPr="00E02CF8">
        <w:rPr>
          <w:lang w:val="ru-RU"/>
        </w:rPr>
        <w:t>Обработка запроса на отправку изменений за период</w:t>
      </w:r>
      <w:r>
        <w:rPr>
          <w:lang w:val="ru-RU"/>
        </w:rPr>
        <w:t>».</w:t>
      </w:r>
    </w:p>
    <w:p w14:paraId="33584450" w14:textId="77777777" w:rsidR="00E02CF8" w:rsidRDefault="00E02CF8" w:rsidP="00E02CF8">
      <w:pPr>
        <w:rPr>
          <w:lang w:val="ru-RU"/>
        </w:rPr>
      </w:pPr>
      <w:r>
        <w:rPr>
          <w:lang w:val="ru-RU"/>
        </w:rPr>
        <w:t>Требуется реализовать обработчик для типа «</w:t>
      </w:r>
      <w:r w:rsidRPr="00E02CF8">
        <w:rPr>
          <w:lang w:val="ru-RU"/>
        </w:rPr>
        <w:t>Обработка запроса на отправку изменений за период</w:t>
      </w:r>
      <w:r>
        <w:rPr>
          <w:lang w:val="ru-RU"/>
        </w:rPr>
        <w:t>» (</w:t>
      </w:r>
      <w:proofErr w:type="spellStart"/>
      <w:r w:rsidRPr="00E02CF8">
        <w:rPr>
          <w:lang w:val="ru-RU"/>
        </w:rPr>
        <w:t>ToMSR_fromReestrMSP_DataChangesRequest</w:t>
      </w:r>
      <w:proofErr w:type="spellEnd"/>
      <w:r>
        <w:rPr>
          <w:lang w:val="ru-RU"/>
        </w:rPr>
        <w:t>).</w:t>
      </w:r>
    </w:p>
    <w:p w14:paraId="5C418116" w14:textId="77777777" w:rsidR="00E02CF8" w:rsidRDefault="00E02CF8" w:rsidP="00E02CF8">
      <w:pPr>
        <w:rPr>
          <w:lang w:val="ru-RU"/>
        </w:rPr>
      </w:pPr>
      <w:r>
        <w:rPr>
          <w:lang w:val="ru-RU"/>
        </w:rPr>
        <w:t xml:space="preserve">Для получений изменений объекта нужно </w:t>
      </w:r>
      <w:r w:rsidRPr="00E02CF8">
        <w:rPr>
          <w:lang w:val="ru-RU"/>
        </w:rPr>
        <w:t>использовать технологический аудит</w:t>
      </w:r>
      <w:r>
        <w:rPr>
          <w:lang w:val="ru-RU"/>
        </w:rPr>
        <w:t>. П</w:t>
      </w:r>
      <w:r w:rsidRPr="00E02CF8">
        <w:rPr>
          <w:lang w:val="ru-RU"/>
        </w:rPr>
        <w:t xml:space="preserve">отребуется “упаковка” всех изменений объекта в одно, т.е. если за период произошло N-изменений одного поля объекта, то необходимо отправить изменение вида: </w:t>
      </w:r>
      <w:proofErr w:type="spellStart"/>
      <w:r w:rsidRPr="00E02CF8">
        <w:rPr>
          <w:lang w:val="ru-RU"/>
        </w:rPr>
        <w:t>старое_значение_поля</w:t>
      </w:r>
      <w:proofErr w:type="spellEnd"/>
      <w:r w:rsidRPr="00E02CF8">
        <w:rPr>
          <w:lang w:val="ru-RU"/>
        </w:rPr>
        <w:t xml:space="preserve"> = значение поля объекта на начало период, </w:t>
      </w:r>
      <w:proofErr w:type="spellStart"/>
      <w:r w:rsidRPr="00E02CF8">
        <w:rPr>
          <w:lang w:val="ru-RU"/>
        </w:rPr>
        <w:t>новое_значение_поля</w:t>
      </w:r>
      <w:proofErr w:type="spellEnd"/>
      <w:r w:rsidRPr="00E02CF8">
        <w:rPr>
          <w:lang w:val="ru-RU"/>
        </w:rPr>
        <w:t xml:space="preserve"> = значение поля объекта на конец периода.</w:t>
      </w:r>
    </w:p>
    <w:p w14:paraId="58020288" w14:textId="77777777" w:rsidR="00E02CF8" w:rsidRDefault="00E02CF8" w:rsidP="00E02CF8">
      <w:pPr>
        <w:rPr>
          <w:lang w:val="ru-RU"/>
        </w:rPr>
      </w:pPr>
      <w:r>
        <w:rPr>
          <w:lang w:val="ru-RU"/>
        </w:rPr>
        <w:t>Передача осуществляется только измененных полей.</w:t>
      </w:r>
    </w:p>
    <w:p w14:paraId="6027F791" w14:textId="77777777" w:rsidR="002E1F24" w:rsidRDefault="00E25F81" w:rsidP="00E02CF8">
      <w:pPr>
        <w:rPr>
          <w:ins w:id="9" w:author="Smirnov Nikolay" w:date="2017-11-17T07:36:00Z"/>
          <w:lang w:val="ru-RU"/>
        </w:rPr>
      </w:pPr>
      <w:r>
        <w:rPr>
          <w:lang w:val="ru-RU"/>
        </w:rPr>
        <w:t>После формирования набора изменений генерируется сообщение и отправляется в шину</w:t>
      </w:r>
      <w:ins w:id="10" w:author="Smirnov Nikolay" w:date="2017-11-17T07:36:00Z">
        <w:r w:rsidR="002E1F24">
          <w:rPr>
            <w:lang w:val="ru-RU"/>
          </w:rPr>
          <w:t>.</w:t>
        </w:r>
      </w:ins>
    </w:p>
    <w:p w14:paraId="78515F8C" w14:textId="77777777" w:rsidR="002E1F24" w:rsidRDefault="002E1F24" w:rsidP="00E02CF8">
      <w:pPr>
        <w:rPr>
          <w:ins w:id="11" w:author="Smirnov Nikolay" w:date="2017-11-17T07:36:00Z"/>
          <w:lang w:val="ru-RU"/>
        </w:rPr>
      </w:pPr>
      <w:ins w:id="12" w:author="Smirnov Nikolay" w:date="2017-11-17T07:36:00Z">
        <w:r>
          <w:rPr>
            <w:lang w:val="ru-RU"/>
          </w:rPr>
          <w:t>Имеются две схемы работы данного обработчика:</w:t>
        </w:r>
      </w:ins>
    </w:p>
    <w:p w14:paraId="64CB70F3" w14:textId="77777777" w:rsidR="002E1F24" w:rsidRDefault="002E1F24" w:rsidP="003D577E">
      <w:pPr>
        <w:pStyle w:val="a3"/>
        <w:numPr>
          <w:ilvl w:val="0"/>
          <w:numId w:val="3"/>
        </w:numPr>
        <w:rPr>
          <w:ins w:id="13" w:author="Smirnov Nikolay" w:date="2017-11-17T07:36:00Z"/>
          <w:lang w:val="ru-RU"/>
        </w:rPr>
      </w:pPr>
      <w:ins w:id="14" w:author="Smirnov Nikolay" w:date="2017-11-17T07:36:00Z">
        <w:r>
          <w:rPr>
            <w:lang w:val="ru-RU"/>
          </w:rPr>
          <w:t>Отправка изменений за прошедшие сутки.</w:t>
        </w:r>
      </w:ins>
    </w:p>
    <w:p w14:paraId="6BB8F41D" w14:textId="77777777" w:rsidR="002E1F24" w:rsidRPr="002E1F24" w:rsidRDefault="002E1F24" w:rsidP="003D577E">
      <w:pPr>
        <w:pStyle w:val="a3"/>
        <w:numPr>
          <w:ilvl w:val="0"/>
          <w:numId w:val="3"/>
        </w:numPr>
        <w:rPr>
          <w:lang w:val="ru-RU"/>
        </w:rPr>
      </w:pPr>
      <w:ins w:id="15" w:author="Smirnov Nikolay" w:date="2017-11-17T07:37:00Z">
        <w:r>
          <w:rPr>
            <w:lang w:val="ru-RU"/>
          </w:rPr>
          <w:t xml:space="preserve">Отправка изменений </w:t>
        </w:r>
      </w:ins>
      <w:ins w:id="16" w:author="Smirnov Nikolay" w:date="2017-11-17T07:42:00Z">
        <w:r>
          <w:rPr>
            <w:lang w:val="ru-RU"/>
          </w:rPr>
          <w:t xml:space="preserve">по запросу </w:t>
        </w:r>
      </w:ins>
      <w:ins w:id="17" w:author="Smirnov Nikolay" w:date="2017-11-17T07:37:00Z">
        <w:r>
          <w:rPr>
            <w:lang w:val="ru-RU"/>
          </w:rPr>
          <w:t>за произвольный период.</w:t>
        </w:r>
      </w:ins>
    </w:p>
    <w:p w14:paraId="3179F492" w14:textId="77777777" w:rsidR="00E02CF8" w:rsidRDefault="00E02CF8" w:rsidP="00E02CF8">
      <w:pPr>
        <w:pStyle w:val="a3"/>
        <w:numPr>
          <w:ilvl w:val="0"/>
          <w:numId w:val="1"/>
        </w:numPr>
        <w:rPr>
          <w:lang w:val="ru-RU"/>
        </w:rPr>
      </w:pPr>
      <w:r w:rsidRPr="00E02CF8">
        <w:rPr>
          <w:lang w:val="ru-RU"/>
        </w:rPr>
        <w:t>Создание обработчика типа «Отправка конкретного значения по PK».</w:t>
      </w:r>
    </w:p>
    <w:p w14:paraId="2EA85E94" w14:textId="77777777" w:rsidR="00E02CF8" w:rsidRDefault="00E02CF8" w:rsidP="00E02CF8">
      <w:pPr>
        <w:rPr>
          <w:lang w:val="ru-RU"/>
        </w:rPr>
      </w:pPr>
      <w:r w:rsidRPr="00E02CF8">
        <w:rPr>
          <w:lang w:val="ru-RU"/>
        </w:rPr>
        <w:t>Требуется реализовать обработчик для типа «Отправка конкретного значения по PK» (</w:t>
      </w:r>
      <w:proofErr w:type="spellStart"/>
      <w:r w:rsidRPr="00E02CF8">
        <w:rPr>
          <w:lang w:val="ru-RU"/>
        </w:rPr>
        <w:t>ToMSR_fromReestrMSP_DataByIdRequest</w:t>
      </w:r>
      <w:proofErr w:type="spellEnd"/>
      <w:r w:rsidRPr="00E02CF8">
        <w:rPr>
          <w:lang w:val="ru-RU"/>
        </w:rPr>
        <w:t>).</w:t>
      </w:r>
    </w:p>
    <w:p w14:paraId="0C412FEE" w14:textId="77777777" w:rsidR="00E02CF8" w:rsidRPr="00E25F81" w:rsidRDefault="00E02CF8" w:rsidP="00E02CF8">
      <w:pPr>
        <w:rPr>
          <w:lang w:val="ru-RU"/>
        </w:rPr>
      </w:pPr>
      <w:r>
        <w:rPr>
          <w:lang w:val="ru-RU"/>
        </w:rPr>
        <w:t xml:space="preserve">Вычитывается объект по </w:t>
      </w:r>
      <w:r>
        <w:t>PK</w:t>
      </w:r>
      <w:r w:rsidR="00E25F81" w:rsidRPr="00E25F81">
        <w:rPr>
          <w:lang w:val="ru-RU"/>
        </w:rPr>
        <w:t xml:space="preserve"> </w:t>
      </w:r>
      <w:r w:rsidR="00E25F81">
        <w:rPr>
          <w:lang w:val="ru-RU"/>
        </w:rPr>
        <w:t>и формируется ответ, отправляется в шину сообщение в соответствии с форматом сообщения.</w:t>
      </w:r>
    </w:p>
    <w:p w14:paraId="3BD880F9" w14:textId="77777777" w:rsidR="00E02CF8" w:rsidRPr="00E02CF8" w:rsidRDefault="00E02CF8" w:rsidP="00E02CF8">
      <w:pPr>
        <w:pStyle w:val="a3"/>
        <w:numPr>
          <w:ilvl w:val="0"/>
          <w:numId w:val="1"/>
        </w:numPr>
        <w:rPr>
          <w:lang w:val="ru-RU"/>
        </w:rPr>
      </w:pPr>
    </w:p>
    <w:sectPr w:rsidR="00E02CF8" w:rsidRPr="00E0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bibullin Marat" w:date="2017-11-17T09:20:00Z" w:initials="HM">
    <w:p w14:paraId="3B46E602" w14:textId="77777777" w:rsidR="00D15B85" w:rsidRPr="00D15B85" w:rsidRDefault="00D15B85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Строковый. Посмотрите форматы.</w:t>
      </w:r>
    </w:p>
  </w:comment>
  <w:comment w:id="1" w:author="Habibullin Marat" w:date="2017-11-17T09:21:00Z" w:initials="HM">
    <w:p w14:paraId="29F2A701" w14:textId="77777777" w:rsidR="00D15B85" w:rsidRDefault="00D15B85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Я бы сразу вычитку по расписанию предусмотрел.</w:t>
      </w:r>
    </w:p>
    <w:p w14:paraId="5CFDA7C1" w14:textId="77777777" w:rsidR="00D15B85" w:rsidRPr="003D577E" w:rsidRDefault="00D15B85">
      <w:pPr>
        <w:pStyle w:val="a8"/>
        <w:rPr>
          <w:lang w:val="ru-RU"/>
        </w:rPr>
      </w:pPr>
      <w:r>
        <w:rPr>
          <w:lang w:val="ru-RU"/>
        </w:rPr>
        <w:t xml:space="preserve">В той </w:t>
      </w:r>
      <w:proofErr w:type="spellStart"/>
      <w:r>
        <w:rPr>
          <w:lang w:val="ru-RU"/>
        </w:rPr>
        <w:t>инфрастркутуре</w:t>
      </w:r>
      <w:proofErr w:type="spellEnd"/>
      <w:r>
        <w:rPr>
          <w:lang w:val="ru-RU"/>
        </w:rPr>
        <w:t xml:space="preserve">, где у нас сейчас шина развернута – проблематично будет </w:t>
      </w:r>
      <w:proofErr w:type="spellStart"/>
      <w:r>
        <w:rPr>
          <w:lang w:val="ru-RU"/>
        </w:rPr>
        <w:t>тестить</w:t>
      </w:r>
      <w:proofErr w:type="spellEnd"/>
      <w:r w:rsidR="003D577E">
        <w:rPr>
          <w:lang w:val="ru-RU"/>
        </w:rPr>
        <w:t>?</w:t>
      </w:r>
      <w:r>
        <w:rPr>
          <w:lang w:val="ru-RU"/>
        </w:rPr>
        <w:t xml:space="preserve"> Надо будет до каждого места разработчика</w:t>
      </w:r>
      <w:r w:rsidR="003D577E">
        <w:rPr>
          <w:lang w:val="ru-RU"/>
        </w:rPr>
        <w:t xml:space="preserve"> открывать доступ.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46E602" w15:done="0"/>
  <w15:commentEx w15:paraId="5CFDA7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47132"/>
    <w:multiLevelType w:val="hybridMultilevel"/>
    <w:tmpl w:val="DA2A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19E4"/>
    <w:multiLevelType w:val="hybridMultilevel"/>
    <w:tmpl w:val="D6DC6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61D09"/>
    <w:multiLevelType w:val="hybridMultilevel"/>
    <w:tmpl w:val="8EA8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bibullin Marat">
    <w15:presenceInfo w15:providerId="AD" w15:userId="S-1-5-21-699794895-1377518423-806110124-1773"/>
  </w15:person>
  <w15:person w15:author="Smirnov Nikolay">
    <w15:presenceInfo w15:providerId="AD" w15:userId="S-1-5-21-699794895-1377518423-806110124-10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18"/>
    <w:rsid w:val="00003E3C"/>
    <w:rsid w:val="00151B18"/>
    <w:rsid w:val="002E1F24"/>
    <w:rsid w:val="003A5A44"/>
    <w:rsid w:val="003D577E"/>
    <w:rsid w:val="00831A59"/>
    <w:rsid w:val="00A80F32"/>
    <w:rsid w:val="00C325D2"/>
    <w:rsid w:val="00C46A3E"/>
    <w:rsid w:val="00D15B85"/>
    <w:rsid w:val="00E02CF8"/>
    <w:rsid w:val="00E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2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0F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15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5B85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15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5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5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15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15B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0F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15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5B85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15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5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5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15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15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Chugunov Aleksandr</dc:creator>
  <cp:lastModifiedBy>Chugunov Aleksandr</cp:lastModifiedBy>
  <cp:revision>4</cp:revision>
  <dcterms:created xsi:type="dcterms:W3CDTF">2017-11-16T14:03:00Z</dcterms:created>
  <dcterms:modified xsi:type="dcterms:W3CDTF">2017-11-20T07:01:00Z</dcterms:modified>
</cp:coreProperties>
</file>